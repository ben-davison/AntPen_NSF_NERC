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F85" w:rsidRPr="006E34B1" w:rsidRDefault="009D7F85" w:rsidP="009D7F85">
      <w:pPr>
        <w:pStyle w:val="Heading3"/>
      </w:pPr>
      <w:r w:rsidRPr="006E34B1">
        <w:t>Southbound</w:t>
      </w:r>
    </w:p>
    <w:p w:rsidR="009D7F85" w:rsidRPr="000A4374" w:rsidRDefault="009D7F85" w:rsidP="009D7F85">
      <w:r w:rsidRPr="00AC68A9">
        <w:t>2023-24</w:t>
      </w:r>
    </w:p>
    <w:tbl>
      <w:tblPr>
        <w:tblStyle w:val="Table-OpsNotice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697"/>
        <w:gridCol w:w="2700"/>
        <w:gridCol w:w="1373"/>
        <w:gridCol w:w="1287"/>
        <w:gridCol w:w="981"/>
        <w:gridCol w:w="1170"/>
      </w:tblGrid>
      <w:tr w:rsidR="009D7F85" w:rsidTr="00EC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8" w:type="dxa"/>
          </w:tcPr>
          <w:p w:rsidR="009D7F85" w:rsidRPr="00F265B9" w:rsidRDefault="009D7F85" w:rsidP="00EC3B70">
            <w:r w:rsidRPr="00F265B9">
              <w:t>Package Type</w:t>
            </w:r>
          </w:p>
        </w:tc>
        <w:tc>
          <w:tcPr>
            <w:tcW w:w="697" w:type="dxa"/>
          </w:tcPr>
          <w:p w:rsidR="009D7F85" w:rsidRPr="00F265B9" w:rsidRDefault="009D7F85" w:rsidP="00EC3B70">
            <w:r w:rsidRPr="00F265B9">
              <w:t>Qty</w:t>
            </w:r>
          </w:p>
        </w:tc>
        <w:tc>
          <w:tcPr>
            <w:tcW w:w="2700" w:type="dxa"/>
          </w:tcPr>
          <w:p w:rsidR="009D7F85" w:rsidRPr="00F265B9" w:rsidRDefault="009D7F85" w:rsidP="00EC3B70">
            <w:r w:rsidRPr="00F265B9">
              <w:t>Detailed Description</w:t>
            </w:r>
          </w:p>
        </w:tc>
        <w:tc>
          <w:tcPr>
            <w:tcW w:w="1373" w:type="dxa"/>
          </w:tcPr>
          <w:p w:rsidR="009D7F85" w:rsidRPr="00F265B9" w:rsidRDefault="009D7F85" w:rsidP="00EC3B70">
            <w:r w:rsidRPr="00F265B9">
              <w:t>Hazar-</w:t>
            </w:r>
            <w:proofErr w:type="spellStart"/>
            <w:r w:rsidRPr="00F265B9">
              <w:t>dous</w:t>
            </w:r>
            <w:proofErr w:type="spellEnd"/>
          </w:p>
        </w:tc>
        <w:tc>
          <w:tcPr>
            <w:tcW w:w="1287" w:type="dxa"/>
          </w:tcPr>
          <w:p w:rsidR="009D7F85" w:rsidRPr="00F265B9" w:rsidRDefault="009D7F85" w:rsidP="00EC3B70">
            <w:r w:rsidRPr="00F265B9">
              <w:t>Special Handling</w:t>
            </w:r>
          </w:p>
        </w:tc>
        <w:tc>
          <w:tcPr>
            <w:tcW w:w="981" w:type="dxa"/>
          </w:tcPr>
          <w:p w:rsidR="009D7F85" w:rsidRPr="00F265B9" w:rsidRDefault="009D7F85" w:rsidP="00EC3B70">
            <w:r w:rsidRPr="00F265B9">
              <w:t>Total Cube (ft</w:t>
            </w:r>
            <w:r w:rsidRPr="00F265B9">
              <w:rPr>
                <w:vertAlign w:val="superscript"/>
              </w:rPr>
              <w:t>3</w:t>
            </w:r>
            <w:r w:rsidRPr="00F265B9">
              <w:t>)</w:t>
            </w:r>
          </w:p>
        </w:tc>
        <w:tc>
          <w:tcPr>
            <w:tcW w:w="1170" w:type="dxa"/>
          </w:tcPr>
          <w:p w:rsidR="009D7F85" w:rsidRPr="00F265B9" w:rsidRDefault="009D7F85" w:rsidP="00EC3B70">
            <w:r w:rsidRPr="00F265B9">
              <w:t>Total Weight (</w:t>
            </w:r>
            <w:proofErr w:type="spellStart"/>
            <w:r w:rsidRPr="00F265B9">
              <w:t>lbs</w:t>
            </w:r>
            <w:proofErr w:type="spellEnd"/>
            <w:r w:rsidRPr="00F265B9">
              <w:t>)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69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700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16 18-Ahr batteries for GNSS units</w:t>
            </w:r>
          </w:p>
        </w:tc>
        <w:tc>
          <w:tcPr>
            <w:tcW w:w="1373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sealed non-spillable batteries</w:t>
            </w:r>
          </w:p>
        </w:tc>
        <w:tc>
          <w:tcPr>
            <w:tcW w:w="128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200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69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2700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 xml:space="preserve">lithium-ion batteries for </w:t>
            </w:r>
            <w:proofErr w:type="spellStart"/>
            <w:r>
              <w:rPr>
                <w:rFonts w:cs="Arial"/>
                <w:color w:val="000000"/>
                <w:szCs w:val="22"/>
              </w:rPr>
              <w:t>ApRES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units and the weather station</w:t>
            </w:r>
          </w:p>
        </w:tc>
        <w:tc>
          <w:tcPr>
            <w:tcW w:w="1373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 xml:space="preserve">lithium-ion batteries </w:t>
            </w:r>
          </w:p>
        </w:tc>
        <w:tc>
          <w:tcPr>
            <w:tcW w:w="128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300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 xml:space="preserve">plastic </w:t>
            </w:r>
            <w:proofErr w:type="spellStart"/>
            <w:r>
              <w:rPr>
                <w:rFonts w:cs="Arial"/>
                <w:color w:val="000000"/>
                <w:szCs w:val="22"/>
              </w:rPr>
              <w:t>peli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69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2700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lithium-ion batteries for seismometers</w:t>
            </w:r>
          </w:p>
        </w:tc>
        <w:tc>
          <w:tcPr>
            <w:tcW w:w="1373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 xml:space="preserve">lithium-ion batteries </w:t>
            </w:r>
          </w:p>
        </w:tc>
        <w:tc>
          <w:tcPr>
            <w:tcW w:w="128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14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240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short bag</w:t>
            </w:r>
          </w:p>
        </w:tc>
        <w:tc>
          <w:tcPr>
            <w:tcW w:w="69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700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hand auger</w:t>
            </w:r>
          </w:p>
        </w:tc>
        <w:tc>
          <w:tcPr>
            <w:tcW w:w="1373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8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53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long bag</w:t>
            </w:r>
          </w:p>
        </w:tc>
        <w:tc>
          <w:tcPr>
            <w:tcW w:w="69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700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hand auger</w:t>
            </w:r>
          </w:p>
        </w:tc>
        <w:tc>
          <w:tcPr>
            <w:tcW w:w="1373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8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60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bundle</w:t>
            </w:r>
          </w:p>
        </w:tc>
        <w:tc>
          <w:tcPr>
            <w:tcW w:w="69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700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bundle of aluminum and PVC poles</w:t>
            </w:r>
          </w:p>
        </w:tc>
        <w:tc>
          <w:tcPr>
            <w:tcW w:w="1373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8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55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bundle</w:t>
            </w:r>
          </w:p>
        </w:tc>
        <w:tc>
          <w:tcPr>
            <w:tcW w:w="69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700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bundle of bamboos</w:t>
            </w:r>
          </w:p>
        </w:tc>
        <w:tc>
          <w:tcPr>
            <w:tcW w:w="1373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8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cardboard box</w:t>
            </w:r>
          </w:p>
        </w:tc>
        <w:tc>
          <w:tcPr>
            <w:tcW w:w="69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700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 xml:space="preserve">wood planking for </w:t>
            </w:r>
            <w:proofErr w:type="spellStart"/>
            <w:r>
              <w:rPr>
                <w:rFonts w:cs="Arial"/>
                <w:color w:val="000000"/>
                <w:szCs w:val="22"/>
              </w:rPr>
              <w:t>ApRES</w:t>
            </w:r>
            <w:proofErr w:type="spellEnd"/>
          </w:p>
        </w:tc>
        <w:tc>
          <w:tcPr>
            <w:tcW w:w="1373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87" w:type="dxa"/>
            <w:vAlign w:val="center"/>
          </w:tcPr>
          <w:p w:rsidR="009D7F85" w:rsidRPr="00EC7ACE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1.5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36</w:t>
            </w:r>
          </w:p>
        </w:tc>
      </w:tr>
    </w:tbl>
    <w:p w:rsidR="009D7F85" w:rsidRDefault="009D7F85" w:rsidP="009D7F85">
      <w:r w:rsidRPr="00AC68A9">
        <w:t>No COMAIR authorized.</w:t>
      </w:r>
    </w:p>
    <w:p w:rsidR="009D7F85" w:rsidRDefault="009D7F85" w:rsidP="009D7F85">
      <w:pPr>
        <w:pStyle w:val="Bullet-Level1"/>
        <w:numPr>
          <w:ilvl w:val="0"/>
          <w:numId w:val="0"/>
        </w:numPr>
        <w:rPr>
          <w:rStyle w:val="INSTRUCTIONS"/>
        </w:rPr>
      </w:pPr>
    </w:p>
    <w:p w:rsidR="009D7F85" w:rsidRPr="00AC68A9" w:rsidRDefault="009D7F85" w:rsidP="009D7F85">
      <w:pPr>
        <w:pStyle w:val="Bullet-Level1"/>
        <w:numPr>
          <w:ilvl w:val="0"/>
          <w:numId w:val="0"/>
        </w:numPr>
        <w:rPr>
          <w:rStyle w:val="INSTRUCTIONS"/>
        </w:rPr>
      </w:pPr>
      <w:r w:rsidRPr="00AC68A9">
        <w:rPr>
          <w:rStyle w:val="INSTRUCTIONS"/>
        </w:rPr>
        <w:t>2024-25</w:t>
      </w:r>
    </w:p>
    <w:tbl>
      <w:tblPr>
        <w:tblStyle w:val="Table-OpsNotice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720"/>
        <w:gridCol w:w="2677"/>
        <w:gridCol w:w="1430"/>
        <w:gridCol w:w="1230"/>
        <w:gridCol w:w="981"/>
        <w:gridCol w:w="1170"/>
      </w:tblGrid>
      <w:tr w:rsidR="009D7F85" w:rsidTr="00EC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8" w:type="dxa"/>
          </w:tcPr>
          <w:p w:rsidR="009D7F85" w:rsidRPr="00F265B9" w:rsidRDefault="009D7F85" w:rsidP="00EC3B70">
            <w:r w:rsidRPr="00F265B9">
              <w:t>Package Type</w:t>
            </w:r>
          </w:p>
        </w:tc>
        <w:tc>
          <w:tcPr>
            <w:tcW w:w="720" w:type="dxa"/>
          </w:tcPr>
          <w:p w:rsidR="009D7F85" w:rsidRPr="00F265B9" w:rsidRDefault="009D7F85" w:rsidP="00EC3B70">
            <w:r w:rsidRPr="00F265B9">
              <w:t>Qty</w:t>
            </w:r>
          </w:p>
        </w:tc>
        <w:tc>
          <w:tcPr>
            <w:tcW w:w="2677" w:type="dxa"/>
          </w:tcPr>
          <w:p w:rsidR="009D7F85" w:rsidRPr="00F265B9" w:rsidRDefault="009D7F85" w:rsidP="00EC3B70">
            <w:r w:rsidRPr="00F265B9">
              <w:t>Detailed Description</w:t>
            </w:r>
          </w:p>
        </w:tc>
        <w:tc>
          <w:tcPr>
            <w:tcW w:w="1430" w:type="dxa"/>
          </w:tcPr>
          <w:p w:rsidR="009D7F85" w:rsidRPr="00F265B9" w:rsidRDefault="009D7F85" w:rsidP="00EC3B70">
            <w:r w:rsidRPr="00F265B9">
              <w:t>Hazar-</w:t>
            </w:r>
            <w:proofErr w:type="spellStart"/>
            <w:r w:rsidRPr="00F265B9">
              <w:t>dous</w:t>
            </w:r>
            <w:proofErr w:type="spellEnd"/>
          </w:p>
        </w:tc>
        <w:tc>
          <w:tcPr>
            <w:tcW w:w="1230" w:type="dxa"/>
          </w:tcPr>
          <w:p w:rsidR="009D7F85" w:rsidRPr="00F265B9" w:rsidRDefault="009D7F85" w:rsidP="00EC3B70">
            <w:r w:rsidRPr="00F265B9">
              <w:t>Special Handling</w:t>
            </w:r>
          </w:p>
        </w:tc>
        <w:tc>
          <w:tcPr>
            <w:tcW w:w="981" w:type="dxa"/>
          </w:tcPr>
          <w:p w:rsidR="009D7F85" w:rsidRPr="00F265B9" w:rsidRDefault="009D7F85" w:rsidP="00EC3B70">
            <w:r w:rsidRPr="00F265B9">
              <w:t>Total Cube (ft</w:t>
            </w:r>
            <w:r w:rsidRPr="00F265B9">
              <w:rPr>
                <w:vertAlign w:val="superscript"/>
              </w:rPr>
              <w:t>3</w:t>
            </w:r>
            <w:r w:rsidRPr="00F265B9">
              <w:t>)</w:t>
            </w:r>
          </w:p>
        </w:tc>
        <w:tc>
          <w:tcPr>
            <w:tcW w:w="1170" w:type="dxa"/>
          </w:tcPr>
          <w:p w:rsidR="009D7F85" w:rsidRPr="00F265B9" w:rsidRDefault="009D7F85" w:rsidP="00EC3B70">
            <w:r w:rsidRPr="00F265B9">
              <w:t>Total Weight (</w:t>
            </w:r>
            <w:proofErr w:type="spellStart"/>
            <w:r w:rsidRPr="00F265B9">
              <w:t>lbs</w:t>
            </w:r>
            <w:proofErr w:type="spellEnd"/>
            <w:r w:rsidRPr="00F265B9">
              <w:t>)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GNSS equipment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56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ApRES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units 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40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ApRES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antennas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75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ApRES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solar panels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2.5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75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UAS aircraft unit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lithium batteries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110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UAS launch Control Box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120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UAS launch Rail Box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140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seismometers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265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automatic weather station components, including thermistor strings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60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spare cables, laptops, tools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lastRenderedPageBreak/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generator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</w:tr>
    </w:tbl>
    <w:p w:rsidR="009D7F85" w:rsidRDefault="009D7F85" w:rsidP="009D7F85">
      <w:r w:rsidRPr="00AC68A9">
        <w:t>No COMAIR authorized.</w:t>
      </w:r>
    </w:p>
    <w:p w:rsidR="00684E42" w:rsidRDefault="00684E42" w:rsidP="00684E42">
      <w:pPr>
        <w:rPr>
          <w:ins w:id="0" w:author="Jonny Kingslake" w:date="2023-06-20T09:25:00Z"/>
        </w:rPr>
      </w:pPr>
      <w:ins w:id="1" w:author="Jonny Kingslake" w:date="2023-06-20T09:25:00Z">
        <w:r>
          <w:t>202</w:t>
        </w:r>
      </w:ins>
      <w:ins w:id="2" w:author="Jonny Kingslake" w:date="2023-06-20T09:26:00Z">
        <w:r>
          <w:t>5</w:t>
        </w:r>
      </w:ins>
      <w:ins w:id="3" w:author="Jonny Kingslake" w:date="2023-06-20T09:25:00Z">
        <w:r>
          <w:t>-2</w:t>
        </w:r>
      </w:ins>
      <w:ins w:id="4" w:author="Jonny Kingslake" w:date="2023-06-20T09:26:00Z">
        <w:r>
          <w:t>6</w:t>
        </w:r>
      </w:ins>
    </w:p>
    <w:tbl>
      <w:tblPr>
        <w:tblStyle w:val="Table-OpsNotice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720"/>
        <w:gridCol w:w="3060"/>
        <w:gridCol w:w="1047"/>
        <w:gridCol w:w="1230"/>
        <w:gridCol w:w="981"/>
        <w:gridCol w:w="1170"/>
      </w:tblGrid>
      <w:tr w:rsidR="00684E42" w:rsidRPr="00F265B9" w:rsidTr="00262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" w:author="Jonny Kingslake" w:date="2023-06-20T09:25:00Z"/>
        </w:trPr>
        <w:tc>
          <w:tcPr>
            <w:tcW w:w="1368" w:type="dxa"/>
          </w:tcPr>
          <w:p w:rsidR="00684E42" w:rsidRPr="00F265B9" w:rsidRDefault="00684E42" w:rsidP="00262B52">
            <w:pPr>
              <w:rPr>
                <w:ins w:id="6" w:author="Jonny Kingslake" w:date="2023-06-20T09:25:00Z"/>
              </w:rPr>
            </w:pPr>
            <w:ins w:id="7" w:author="Jonny Kingslake" w:date="2023-06-20T09:25:00Z">
              <w:r w:rsidRPr="00F265B9">
                <w:t>Package Type</w:t>
              </w:r>
            </w:ins>
          </w:p>
        </w:tc>
        <w:tc>
          <w:tcPr>
            <w:tcW w:w="720" w:type="dxa"/>
          </w:tcPr>
          <w:p w:rsidR="00684E42" w:rsidRPr="00F265B9" w:rsidRDefault="00684E42" w:rsidP="00262B52">
            <w:pPr>
              <w:rPr>
                <w:ins w:id="8" w:author="Jonny Kingslake" w:date="2023-06-20T09:25:00Z"/>
              </w:rPr>
            </w:pPr>
            <w:ins w:id="9" w:author="Jonny Kingslake" w:date="2023-06-20T09:25:00Z">
              <w:r w:rsidRPr="00F265B9">
                <w:t>Qty</w:t>
              </w:r>
            </w:ins>
          </w:p>
        </w:tc>
        <w:tc>
          <w:tcPr>
            <w:tcW w:w="3060" w:type="dxa"/>
          </w:tcPr>
          <w:p w:rsidR="00684E42" w:rsidRPr="00F265B9" w:rsidRDefault="00684E42" w:rsidP="00262B52">
            <w:pPr>
              <w:rPr>
                <w:ins w:id="10" w:author="Jonny Kingslake" w:date="2023-06-20T09:25:00Z"/>
              </w:rPr>
            </w:pPr>
            <w:ins w:id="11" w:author="Jonny Kingslake" w:date="2023-06-20T09:25:00Z">
              <w:r w:rsidRPr="00F265B9">
                <w:t>Detailed Description</w:t>
              </w:r>
            </w:ins>
          </w:p>
        </w:tc>
        <w:tc>
          <w:tcPr>
            <w:tcW w:w="1047" w:type="dxa"/>
          </w:tcPr>
          <w:p w:rsidR="00684E42" w:rsidRPr="00F265B9" w:rsidRDefault="00684E42" w:rsidP="00262B52">
            <w:pPr>
              <w:rPr>
                <w:ins w:id="12" w:author="Jonny Kingslake" w:date="2023-06-20T09:25:00Z"/>
              </w:rPr>
            </w:pPr>
            <w:ins w:id="13" w:author="Jonny Kingslake" w:date="2023-06-20T09:25:00Z">
              <w:r w:rsidRPr="00F265B9">
                <w:t>Hazar-</w:t>
              </w:r>
              <w:proofErr w:type="spellStart"/>
              <w:r w:rsidRPr="00F265B9">
                <w:t>dous</w:t>
              </w:r>
              <w:proofErr w:type="spellEnd"/>
            </w:ins>
          </w:p>
        </w:tc>
        <w:tc>
          <w:tcPr>
            <w:tcW w:w="1230" w:type="dxa"/>
          </w:tcPr>
          <w:p w:rsidR="00684E42" w:rsidRPr="00F265B9" w:rsidRDefault="00684E42" w:rsidP="00262B52">
            <w:pPr>
              <w:rPr>
                <w:ins w:id="14" w:author="Jonny Kingslake" w:date="2023-06-20T09:25:00Z"/>
              </w:rPr>
            </w:pPr>
            <w:ins w:id="15" w:author="Jonny Kingslake" w:date="2023-06-20T09:25:00Z">
              <w:r w:rsidRPr="00F265B9">
                <w:t>Special Handling</w:t>
              </w:r>
            </w:ins>
          </w:p>
        </w:tc>
        <w:tc>
          <w:tcPr>
            <w:tcW w:w="981" w:type="dxa"/>
          </w:tcPr>
          <w:p w:rsidR="00684E42" w:rsidRPr="00F265B9" w:rsidRDefault="00684E42" w:rsidP="00262B52">
            <w:pPr>
              <w:rPr>
                <w:ins w:id="16" w:author="Jonny Kingslake" w:date="2023-06-20T09:25:00Z"/>
              </w:rPr>
            </w:pPr>
            <w:ins w:id="17" w:author="Jonny Kingslake" w:date="2023-06-20T09:25:00Z">
              <w:r w:rsidRPr="00F265B9">
                <w:t>Total Cube (ft</w:t>
              </w:r>
              <w:r w:rsidRPr="00F265B9">
                <w:rPr>
                  <w:vertAlign w:val="superscript"/>
                </w:rPr>
                <w:t>3</w:t>
              </w:r>
              <w:r w:rsidRPr="00F265B9">
                <w:t>)</w:t>
              </w:r>
            </w:ins>
          </w:p>
        </w:tc>
        <w:tc>
          <w:tcPr>
            <w:tcW w:w="1170" w:type="dxa"/>
          </w:tcPr>
          <w:p w:rsidR="00684E42" w:rsidRPr="00F265B9" w:rsidRDefault="00684E42" w:rsidP="00262B52">
            <w:pPr>
              <w:rPr>
                <w:ins w:id="18" w:author="Jonny Kingslake" w:date="2023-06-20T09:25:00Z"/>
              </w:rPr>
            </w:pPr>
            <w:ins w:id="19" w:author="Jonny Kingslake" w:date="2023-06-20T09:25:00Z">
              <w:r w:rsidRPr="00F265B9">
                <w:t>Total Weight (</w:t>
              </w:r>
              <w:proofErr w:type="spellStart"/>
              <w:r w:rsidRPr="00F265B9">
                <w:t>lbs</w:t>
              </w:r>
              <w:proofErr w:type="spellEnd"/>
              <w:r w:rsidRPr="00F265B9">
                <w:t>)</w:t>
              </w:r>
            </w:ins>
          </w:p>
        </w:tc>
      </w:tr>
      <w:tr w:rsidR="00684E42" w:rsidRPr="001858A7" w:rsidTr="00262B52">
        <w:trPr>
          <w:ins w:id="20" w:author="Jonny Kingslake" w:date="2023-06-20T09:25:00Z"/>
        </w:trPr>
        <w:tc>
          <w:tcPr>
            <w:tcW w:w="1368" w:type="dxa"/>
            <w:vAlign w:val="center"/>
          </w:tcPr>
          <w:p w:rsidR="00684E42" w:rsidRPr="001858A7" w:rsidRDefault="00684E42" w:rsidP="00262B52">
            <w:pPr>
              <w:rPr>
                <w:ins w:id="21" w:author="Jonny Kingslake" w:date="2023-06-20T09:25:00Z"/>
                <w:highlight w:val="yellow"/>
              </w:rPr>
            </w:pPr>
            <w:proofErr w:type="spellStart"/>
            <w:ins w:id="22" w:author="Jonny Kingslake" w:date="2023-06-20T09:25:00Z">
              <w:r w:rsidRPr="00FE67DC">
                <w:rPr>
                  <w:rFonts w:cs="Arial"/>
                  <w:color w:val="000000"/>
                  <w:szCs w:val="22"/>
                </w:rPr>
                <w:t>zarge</w:t>
              </w:r>
              <w:r>
                <w:rPr>
                  <w:rFonts w:cs="Arial"/>
                  <w:color w:val="000000"/>
                  <w:szCs w:val="22"/>
                </w:rPr>
                <w:t>s</w:t>
              </w:r>
              <w:proofErr w:type="spellEnd"/>
              <w:r w:rsidRPr="00FE67DC">
                <w:rPr>
                  <w:rFonts w:cs="Arial"/>
                  <w:color w:val="000000"/>
                  <w:szCs w:val="22"/>
                </w:rPr>
                <w:t xml:space="preserve"> case</w:t>
              </w:r>
            </w:ins>
          </w:p>
        </w:tc>
        <w:tc>
          <w:tcPr>
            <w:tcW w:w="720" w:type="dxa"/>
            <w:vAlign w:val="center"/>
          </w:tcPr>
          <w:p w:rsidR="00684E42" w:rsidRPr="001858A7" w:rsidRDefault="00684E42" w:rsidP="00262B52">
            <w:pPr>
              <w:rPr>
                <w:ins w:id="23" w:author="Jonny Kingslake" w:date="2023-06-20T09:25:00Z"/>
                <w:highlight w:val="yellow"/>
              </w:rPr>
            </w:pPr>
            <w:ins w:id="24" w:author="Jonny Kingslake" w:date="2023-06-20T09:25:00Z">
              <w:r>
                <w:rPr>
                  <w:rFonts w:cs="Arial"/>
                  <w:color w:val="000000"/>
                  <w:szCs w:val="22"/>
                </w:rPr>
                <w:t>3</w:t>
              </w:r>
            </w:ins>
          </w:p>
        </w:tc>
        <w:tc>
          <w:tcPr>
            <w:tcW w:w="3060" w:type="dxa"/>
            <w:vAlign w:val="center"/>
          </w:tcPr>
          <w:p w:rsidR="00684E42" w:rsidRPr="001858A7" w:rsidRDefault="00684E42" w:rsidP="00262B52">
            <w:pPr>
              <w:rPr>
                <w:ins w:id="25" w:author="Jonny Kingslake" w:date="2023-06-20T09:25:00Z"/>
                <w:highlight w:val="yellow"/>
              </w:rPr>
            </w:pPr>
            <w:ins w:id="26" w:author="Jonny Kingslake" w:date="2023-06-20T09:25:00Z">
              <w:r>
                <w:rPr>
                  <w:rFonts w:cs="Arial"/>
                  <w:color w:val="000000"/>
                  <w:szCs w:val="22"/>
                </w:rPr>
                <w:t>Spare cables, laptops, tools</w:t>
              </w:r>
            </w:ins>
          </w:p>
        </w:tc>
        <w:tc>
          <w:tcPr>
            <w:tcW w:w="1047" w:type="dxa"/>
            <w:vAlign w:val="center"/>
          </w:tcPr>
          <w:p w:rsidR="00684E42" w:rsidRPr="001858A7" w:rsidRDefault="00684E42" w:rsidP="00262B52">
            <w:pPr>
              <w:rPr>
                <w:ins w:id="27" w:author="Jonny Kingslake" w:date="2023-06-20T09:25:00Z"/>
                <w:highlight w:val="yellow"/>
              </w:rPr>
            </w:pPr>
            <w:ins w:id="28" w:author="Jonny Kingslake" w:date="2023-06-20T09:25:00Z">
              <w:r>
                <w:rPr>
                  <w:rFonts w:cs="Arial"/>
                  <w:color w:val="000000"/>
                  <w:szCs w:val="22"/>
                </w:rPr>
                <w:t> </w:t>
              </w:r>
            </w:ins>
          </w:p>
        </w:tc>
        <w:tc>
          <w:tcPr>
            <w:tcW w:w="1230" w:type="dxa"/>
            <w:vAlign w:val="center"/>
          </w:tcPr>
          <w:p w:rsidR="00684E42" w:rsidRPr="001858A7" w:rsidRDefault="00684E42" w:rsidP="00262B52">
            <w:pPr>
              <w:rPr>
                <w:ins w:id="29" w:author="Jonny Kingslake" w:date="2023-06-20T09:25:00Z"/>
                <w:highlight w:val="yellow"/>
              </w:rPr>
            </w:pPr>
            <w:ins w:id="30" w:author="Jonny Kingslake" w:date="2023-06-20T09:25:00Z">
              <w:r>
                <w:rPr>
                  <w:rFonts w:cs="Arial"/>
                  <w:color w:val="000000"/>
                  <w:szCs w:val="22"/>
                </w:rPr>
                <w:t> </w:t>
              </w:r>
            </w:ins>
          </w:p>
        </w:tc>
        <w:tc>
          <w:tcPr>
            <w:tcW w:w="981" w:type="dxa"/>
            <w:vAlign w:val="center"/>
          </w:tcPr>
          <w:p w:rsidR="00684E42" w:rsidRPr="001858A7" w:rsidRDefault="00684E42" w:rsidP="00262B52">
            <w:pPr>
              <w:rPr>
                <w:ins w:id="31" w:author="Jonny Kingslake" w:date="2023-06-20T09:25:00Z"/>
                <w:highlight w:val="yellow"/>
              </w:rPr>
            </w:pPr>
            <w:ins w:id="32" w:author="Jonny Kingslake" w:date="2023-06-20T09:25:00Z">
              <w:r w:rsidRPr="00FE67DC">
                <w:t>5</w:t>
              </w:r>
            </w:ins>
          </w:p>
        </w:tc>
        <w:tc>
          <w:tcPr>
            <w:tcW w:w="1170" w:type="dxa"/>
            <w:vAlign w:val="center"/>
          </w:tcPr>
          <w:p w:rsidR="00684E42" w:rsidRPr="001858A7" w:rsidRDefault="00684E42" w:rsidP="00262B52">
            <w:pPr>
              <w:rPr>
                <w:ins w:id="33" w:author="Jonny Kingslake" w:date="2023-06-20T09:25:00Z"/>
                <w:highlight w:val="yellow"/>
              </w:rPr>
            </w:pPr>
            <w:ins w:id="34" w:author="Jonny Kingslake" w:date="2023-06-20T09:25:00Z">
              <w:r>
                <w:rPr>
                  <w:rFonts w:cs="Arial"/>
                  <w:color w:val="000000"/>
                  <w:szCs w:val="22"/>
                </w:rPr>
                <w:t>20</w:t>
              </w:r>
            </w:ins>
          </w:p>
        </w:tc>
      </w:tr>
    </w:tbl>
    <w:p w:rsidR="00684E42" w:rsidRDefault="00684E42" w:rsidP="00684E42">
      <w:pPr>
        <w:rPr>
          <w:ins w:id="35" w:author="Jonny Kingslake" w:date="2023-06-20T09:25:00Z"/>
        </w:rPr>
      </w:pPr>
      <w:ins w:id="36" w:author="Jonny Kingslake" w:date="2023-06-20T09:25:00Z">
        <w:r>
          <w:t>No COMAIR authorized.</w:t>
        </w:r>
      </w:ins>
    </w:p>
    <w:p w:rsidR="009D7F85" w:rsidRDefault="009D7F85" w:rsidP="009D7F85">
      <w:pPr>
        <w:pStyle w:val="Bullet-Level1"/>
        <w:numPr>
          <w:ilvl w:val="0"/>
          <w:numId w:val="0"/>
        </w:numPr>
      </w:pPr>
    </w:p>
    <w:p w:rsidR="009D7F85" w:rsidRDefault="009D7F85" w:rsidP="009D7F85">
      <w:pPr>
        <w:pStyle w:val="Heading3"/>
      </w:pPr>
      <w:r w:rsidRPr="006E34B1">
        <w:t>Northbound</w:t>
      </w:r>
    </w:p>
    <w:p w:rsidR="009D7F85" w:rsidRDefault="009D7F85" w:rsidP="009D7F85">
      <w:r>
        <w:t>2024-25</w:t>
      </w:r>
    </w:p>
    <w:tbl>
      <w:tblPr>
        <w:tblStyle w:val="Table-OpsNotice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720"/>
        <w:gridCol w:w="3060"/>
        <w:gridCol w:w="1047"/>
        <w:gridCol w:w="1230"/>
        <w:gridCol w:w="981"/>
        <w:gridCol w:w="1170"/>
      </w:tblGrid>
      <w:tr w:rsidR="009D7F85" w:rsidRPr="00F265B9" w:rsidTr="00EC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8" w:type="dxa"/>
          </w:tcPr>
          <w:p w:rsidR="009D7F85" w:rsidRPr="00F265B9" w:rsidRDefault="009D7F85" w:rsidP="00EC3B70">
            <w:r w:rsidRPr="00F265B9">
              <w:t>Package Type</w:t>
            </w:r>
          </w:p>
        </w:tc>
        <w:tc>
          <w:tcPr>
            <w:tcW w:w="720" w:type="dxa"/>
          </w:tcPr>
          <w:p w:rsidR="009D7F85" w:rsidRPr="00F265B9" w:rsidRDefault="009D7F85" w:rsidP="00EC3B70">
            <w:r w:rsidRPr="00F265B9">
              <w:t>Qty</w:t>
            </w:r>
          </w:p>
        </w:tc>
        <w:tc>
          <w:tcPr>
            <w:tcW w:w="3060" w:type="dxa"/>
          </w:tcPr>
          <w:p w:rsidR="009D7F85" w:rsidRPr="00F265B9" w:rsidRDefault="009D7F85" w:rsidP="00EC3B70">
            <w:r w:rsidRPr="00F265B9">
              <w:t>Detailed Description</w:t>
            </w:r>
          </w:p>
        </w:tc>
        <w:tc>
          <w:tcPr>
            <w:tcW w:w="1047" w:type="dxa"/>
          </w:tcPr>
          <w:p w:rsidR="009D7F85" w:rsidRPr="00F265B9" w:rsidRDefault="009D7F85" w:rsidP="00EC3B70">
            <w:r w:rsidRPr="00F265B9">
              <w:t>Hazar-</w:t>
            </w:r>
            <w:proofErr w:type="spellStart"/>
            <w:r w:rsidRPr="00F265B9">
              <w:t>dous</w:t>
            </w:r>
            <w:proofErr w:type="spellEnd"/>
          </w:p>
        </w:tc>
        <w:tc>
          <w:tcPr>
            <w:tcW w:w="1230" w:type="dxa"/>
          </w:tcPr>
          <w:p w:rsidR="009D7F85" w:rsidRPr="00F265B9" w:rsidRDefault="009D7F85" w:rsidP="00EC3B70">
            <w:r w:rsidRPr="00F265B9">
              <w:t>Special Handling</w:t>
            </w:r>
          </w:p>
        </w:tc>
        <w:tc>
          <w:tcPr>
            <w:tcW w:w="981" w:type="dxa"/>
          </w:tcPr>
          <w:p w:rsidR="009D7F85" w:rsidRPr="00F265B9" w:rsidRDefault="009D7F85" w:rsidP="00EC3B70">
            <w:r w:rsidRPr="00F265B9">
              <w:t>Total Cube (ft</w:t>
            </w:r>
            <w:r w:rsidRPr="00F265B9">
              <w:rPr>
                <w:vertAlign w:val="superscript"/>
              </w:rPr>
              <w:t>3</w:t>
            </w:r>
            <w:r w:rsidRPr="00F265B9">
              <w:t>)</w:t>
            </w:r>
          </w:p>
        </w:tc>
        <w:tc>
          <w:tcPr>
            <w:tcW w:w="1170" w:type="dxa"/>
          </w:tcPr>
          <w:p w:rsidR="009D7F85" w:rsidRPr="00F265B9" w:rsidRDefault="009D7F85" w:rsidP="00EC3B70">
            <w:r w:rsidRPr="00F265B9">
              <w:t>Total Weight (</w:t>
            </w:r>
            <w:proofErr w:type="spellStart"/>
            <w:r w:rsidRPr="00F265B9">
              <w:t>lbs</w:t>
            </w:r>
            <w:proofErr w:type="spellEnd"/>
            <w:r w:rsidRPr="00F265B9">
              <w:t>)</w:t>
            </w:r>
          </w:p>
        </w:tc>
      </w:tr>
      <w:tr w:rsidR="009D7F85" w:rsidRPr="001858A7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 w:rsidRPr="00FE67DC">
              <w:rPr>
                <w:rFonts w:cs="Arial"/>
                <w:color w:val="000000"/>
                <w:szCs w:val="22"/>
              </w:rPr>
              <w:t>zarge</w:t>
            </w:r>
            <w:r>
              <w:rPr>
                <w:rFonts w:cs="Arial"/>
                <w:color w:val="000000"/>
                <w:szCs w:val="22"/>
              </w:rPr>
              <w:t>s</w:t>
            </w:r>
            <w:proofErr w:type="spellEnd"/>
            <w:r w:rsidRPr="00FE67DC"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306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Spare cables, laptops, tools</w:t>
            </w:r>
          </w:p>
        </w:tc>
        <w:tc>
          <w:tcPr>
            <w:tcW w:w="104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 w:rsidRPr="00FE67DC">
              <w:t>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</w:tr>
    </w:tbl>
    <w:p w:rsidR="009D7F85" w:rsidRDefault="009D7F85" w:rsidP="009D7F85">
      <w:r>
        <w:t>No COMAIR authorized.</w:t>
      </w:r>
    </w:p>
    <w:p w:rsidR="009D7F85" w:rsidRDefault="009D7F85" w:rsidP="009D7F85"/>
    <w:p w:rsidR="009D7F85" w:rsidRDefault="009D7F85" w:rsidP="009D7F85">
      <w:r>
        <w:t>2025-26</w:t>
      </w:r>
    </w:p>
    <w:tbl>
      <w:tblPr>
        <w:tblStyle w:val="Table-OpsNotice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720"/>
        <w:gridCol w:w="2677"/>
        <w:gridCol w:w="1430"/>
        <w:gridCol w:w="1230"/>
        <w:gridCol w:w="981"/>
        <w:gridCol w:w="1170"/>
      </w:tblGrid>
      <w:tr w:rsidR="009D7F85" w:rsidTr="00EC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8" w:type="dxa"/>
            <w:vAlign w:val="center"/>
          </w:tcPr>
          <w:p w:rsidR="009D7F85" w:rsidRPr="00FE67DC" w:rsidRDefault="009D7F85" w:rsidP="00EC3B70">
            <w:r w:rsidRPr="00FE67DC">
              <w:rPr>
                <w:rFonts w:cs="Arial"/>
                <w:bCs/>
                <w:color w:val="000000"/>
                <w:szCs w:val="22"/>
              </w:rPr>
              <w:t>Package Type</w:t>
            </w:r>
          </w:p>
        </w:tc>
        <w:tc>
          <w:tcPr>
            <w:tcW w:w="720" w:type="dxa"/>
            <w:vAlign w:val="center"/>
          </w:tcPr>
          <w:p w:rsidR="009D7F85" w:rsidRPr="00FE67DC" w:rsidRDefault="009D7F85" w:rsidP="00EC3B70">
            <w:r w:rsidRPr="00FE67DC">
              <w:rPr>
                <w:rFonts w:cs="Arial"/>
                <w:bCs/>
                <w:color w:val="000000"/>
                <w:szCs w:val="22"/>
              </w:rPr>
              <w:t>Qty</w:t>
            </w:r>
          </w:p>
        </w:tc>
        <w:tc>
          <w:tcPr>
            <w:tcW w:w="2677" w:type="dxa"/>
            <w:vAlign w:val="center"/>
          </w:tcPr>
          <w:p w:rsidR="009D7F85" w:rsidRPr="00FE67DC" w:rsidRDefault="009D7F85" w:rsidP="00EC3B70">
            <w:r w:rsidRPr="00FE67DC">
              <w:rPr>
                <w:rFonts w:cs="Arial"/>
                <w:bCs/>
                <w:color w:val="000000"/>
                <w:szCs w:val="22"/>
              </w:rPr>
              <w:t>Detailed Description</w:t>
            </w:r>
          </w:p>
        </w:tc>
        <w:tc>
          <w:tcPr>
            <w:tcW w:w="1430" w:type="dxa"/>
            <w:vAlign w:val="center"/>
          </w:tcPr>
          <w:p w:rsidR="009D7F85" w:rsidRPr="00FE67DC" w:rsidRDefault="009D7F85" w:rsidP="00EC3B70">
            <w:r w:rsidRPr="00FE67DC">
              <w:rPr>
                <w:rFonts w:cs="Arial"/>
                <w:bCs/>
                <w:color w:val="000000"/>
                <w:szCs w:val="22"/>
              </w:rPr>
              <w:t>Hazar-</w:t>
            </w:r>
            <w:proofErr w:type="spellStart"/>
            <w:r w:rsidRPr="00FE67DC">
              <w:rPr>
                <w:rFonts w:cs="Arial"/>
                <w:bCs/>
                <w:color w:val="000000"/>
                <w:szCs w:val="22"/>
              </w:rPr>
              <w:t>dous</w:t>
            </w:r>
            <w:proofErr w:type="spellEnd"/>
          </w:p>
        </w:tc>
        <w:tc>
          <w:tcPr>
            <w:tcW w:w="1230" w:type="dxa"/>
            <w:vAlign w:val="center"/>
          </w:tcPr>
          <w:p w:rsidR="009D7F85" w:rsidRPr="00FE67DC" w:rsidRDefault="009D7F85" w:rsidP="00EC3B70">
            <w:r w:rsidRPr="00FE67DC">
              <w:rPr>
                <w:rFonts w:cs="Arial"/>
                <w:bCs/>
                <w:color w:val="000000"/>
                <w:szCs w:val="22"/>
              </w:rPr>
              <w:t>Special Handling</w:t>
            </w:r>
          </w:p>
        </w:tc>
        <w:tc>
          <w:tcPr>
            <w:tcW w:w="981" w:type="dxa"/>
            <w:vAlign w:val="center"/>
          </w:tcPr>
          <w:p w:rsidR="009D7F85" w:rsidRPr="00FE67DC" w:rsidRDefault="009D7F85" w:rsidP="00EC3B70">
            <w:r w:rsidRPr="00FE67DC">
              <w:rPr>
                <w:rFonts w:cs="Arial"/>
                <w:bCs/>
                <w:color w:val="000000"/>
                <w:szCs w:val="22"/>
              </w:rPr>
              <w:t>Total Cube (ft</w:t>
            </w:r>
            <w:r w:rsidRPr="00FE67DC">
              <w:rPr>
                <w:rFonts w:cs="Arial"/>
                <w:bCs/>
                <w:color w:val="000000"/>
                <w:szCs w:val="22"/>
                <w:vertAlign w:val="superscript"/>
              </w:rPr>
              <w:t>3</w:t>
            </w:r>
            <w:r w:rsidRPr="00FE67DC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1170" w:type="dxa"/>
            <w:vAlign w:val="center"/>
          </w:tcPr>
          <w:p w:rsidR="009D7F85" w:rsidRPr="00FE67DC" w:rsidRDefault="009D7F85" w:rsidP="00EC3B70">
            <w:r w:rsidRPr="00FE67DC">
              <w:rPr>
                <w:rFonts w:cs="Arial"/>
                <w:bCs/>
                <w:color w:val="000000"/>
                <w:szCs w:val="22"/>
              </w:rPr>
              <w:t>Total Weight (</w:t>
            </w:r>
            <w:proofErr w:type="spellStart"/>
            <w:r w:rsidRPr="00FE67DC">
              <w:rPr>
                <w:rFonts w:cs="Arial"/>
                <w:bCs/>
                <w:color w:val="000000"/>
                <w:szCs w:val="22"/>
              </w:rPr>
              <w:t>lbs</w:t>
            </w:r>
            <w:proofErr w:type="spellEnd"/>
            <w:r w:rsidRPr="00FE67DC">
              <w:rPr>
                <w:rFonts w:cs="Arial"/>
                <w:bCs/>
                <w:color w:val="000000"/>
                <w:szCs w:val="22"/>
              </w:rPr>
              <w:t>)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UAS aircraft unit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lithium batteries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110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UAS launch Control Box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120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UAS launch Rail Box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140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spare cables, laptops, tools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generator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short bag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hand auger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53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long bag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hand auger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60</w:t>
            </w:r>
          </w:p>
        </w:tc>
      </w:tr>
    </w:tbl>
    <w:p w:rsidR="009D7F85" w:rsidRDefault="009D7F85" w:rsidP="009D7F85">
      <w:r w:rsidRPr="00404629">
        <w:t>No COMAIR authorized.</w:t>
      </w:r>
    </w:p>
    <w:p w:rsidR="009D7F85" w:rsidRDefault="009D7F85" w:rsidP="009D7F85"/>
    <w:p w:rsidR="009D7F85" w:rsidRDefault="009D7F85" w:rsidP="009D7F85">
      <w:r>
        <w:t>2026-27 (if field season is extended; otherwise will ship NB in 2025-26)</w:t>
      </w:r>
    </w:p>
    <w:tbl>
      <w:tblPr>
        <w:tblStyle w:val="Table-OpsNotice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720"/>
        <w:gridCol w:w="2677"/>
        <w:gridCol w:w="1430"/>
        <w:gridCol w:w="1230"/>
        <w:gridCol w:w="981"/>
        <w:gridCol w:w="1170"/>
      </w:tblGrid>
      <w:tr w:rsidR="009D7F85" w:rsidTr="00EC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8" w:type="dxa"/>
            <w:vAlign w:val="center"/>
          </w:tcPr>
          <w:p w:rsidR="009D7F85" w:rsidRPr="00FE67DC" w:rsidRDefault="009D7F85" w:rsidP="00EC3B70">
            <w:r>
              <w:rPr>
                <w:rFonts w:cs="Arial"/>
                <w:b w:val="0"/>
                <w:bCs/>
                <w:color w:val="000000"/>
                <w:szCs w:val="22"/>
              </w:rPr>
              <w:lastRenderedPageBreak/>
              <w:t>Package Type</w:t>
            </w:r>
          </w:p>
        </w:tc>
        <w:tc>
          <w:tcPr>
            <w:tcW w:w="720" w:type="dxa"/>
            <w:vAlign w:val="center"/>
          </w:tcPr>
          <w:p w:rsidR="009D7F85" w:rsidRPr="00FE67DC" w:rsidRDefault="009D7F85" w:rsidP="00EC3B70">
            <w:r>
              <w:rPr>
                <w:rFonts w:cs="Arial"/>
                <w:b w:val="0"/>
                <w:bCs/>
                <w:color w:val="000000"/>
                <w:szCs w:val="22"/>
              </w:rPr>
              <w:t>Qty</w:t>
            </w:r>
          </w:p>
        </w:tc>
        <w:tc>
          <w:tcPr>
            <w:tcW w:w="2677" w:type="dxa"/>
            <w:vAlign w:val="center"/>
          </w:tcPr>
          <w:p w:rsidR="009D7F85" w:rsidRPr="00FE67DC" w:rsidRDefault="009D7F85" w:rsidP="00EC3B70">
            <w:r>
              <w:rPr>
                <w:rFonts w:cs="Arial"/>
                <w:b w:val="0"/>
                <w:bCs/>
                <w:color w:val="000000"/>
                <w:szCs w:val="22"/>
              </w:rPr>
              <w:t>Detailed Description</w:t>
            </w:r>
          </w:p>
        </w:tc>
        <w:tc>
          <w:tcPr>
            <w:tcW w:w="1430" w:type="dxa"/>
            <w:vAlign w:val="center"/>
          </w:tcPr>
          <w:p w:rsidR="009D7F85" w:rsidRPr="00FE67DC" w:rsidRDefault="009D7F85" w:rsidP="00EC3B70">
            <w:r>
              <w:rPr>
                <w:rFonts w:cs="Arial"/>
                <w:b w:val="0"/>
                <w:bCs/>
                <w:color w:val="000000"/>
                <w:szCs w:val="22"/>
              </w:rPr>
              <w:t>Hazar-</w:t>
            </w:r>
            <w:proofErr w:type="spellStart"/>
            <w:r>
              <w:rPr>
                <w:rFonts w:cs="Arial"/>
                <w:b w:val="0"/>
                <w:bCs/>
                <w:color w:val="000000"/>
                <w:szCs w:val="22"/>
              </w:rPr>
              <w:t>dous</w:t>
            </w:r>
            <w:proofErr w:type="spellEnd"/>
          </w:p>
        </w:tc>
        <w:tc>
          <w:tcPr>
            <w:tcW w:w="1230" w:type="dxa"/>
            <w:vAlign w:val="center"/>
          </w:tcPr>
          <w:p w:rsidR="009D7F85" w:rsidRPr="00FE67DC" w:rsidRDefault="009D7F85" w:rsidP="00EC3B70">
            <w:r>
              <w:rPr>
                <w:rFonts w:cs="Arial"/>
                <w:b w:val="0"/>
                <w:bCs/>
                <w:color w:val="000000"/>
                <w:szCs w:val="22"/>
              </w:rPr>
              <w:t>Special Handling</w:t>
            </w:r>
          </w:p>
        </w:tc>
        <w:tc>
          <w:tcPr>
            <w:tcW w:w="981" w:type="dxa"/>
            <w:vAlign w:val="center"/>
          </w:tcPr>
          <w:p w:rsidR="009D7F85" w:rsidRPr="00FE67DC" w:rsidRDefault="009D7F85" w:rsidP="00EC3B70">
            <w:r>
              <w:rPr>
                <w:rFonts w:cs="Arial"/>
                <w:b w:val="0"/>
                <w:bCs/>
                <w:color w:val="000000"/>
                <w:szCs w:val="22"/>
              </w:rPr>
              <w:t>Total Cube (ft</w:t>
            </w:r>
            <w:r>
              <w:rPr>
                <w:rFonts w:cs="Arial"/>
                <w:b w:val="0"/>
                <w:bCs/>
                <w:color w:val="000000"/>
                <w:szCs w:val="22"/>
                <w:vertAlign w:val="superscript"/>
              </w:rPr>
              <w:t>3</w:t>
            </w:r>
            <w:r>
              <w:rPr>
                <w:rFonts w:cs="Arial"/>
                <w:b w:val="0"/>
                <w:bCs/>
                <w:color w:val="000000"/>
                <w:szCs w:val="22"/>
              </w:rPr>
              <w:t>)</w:t>
            </w:r>
          </w:p>
        </w:tc>
        <w:tc>
          <w:tcPr>
            <w:tcW w:w="1170" w:type="dxa"/>
            <w:vAlign w:val="center"/>
          </w:tcPr>
          <w:p w:rsidR="009D7F85" w:rsidRPr="00FE67DC" w:rsidRDefault="009D7F85" w:rsidP="00EC3B70">
            <w:r>
              <w:rPr>
                <w:rFonts w:cs="Arial"/>
                <w:b w:val="0"/>
                <w:bCs/>
                <w:color w:val="000000"/>
                <w:szCs w:val="22"/>
              </w:rPr>
              <w:t>Total Weight (</w:t>
            </w:r>
            <w:proofErr w:type="spellStart"/>
            <w:r>
              <w:rPr>
                <w:rFonts w:cs="Arial"/>
                <w:b w:val="0"/>
                <w:bCs/>
                <w:color w:val="000000"/>
                <w:szCs w:val="22"/>
              </w:rPr>
              <w:t>lbs</w:t>
            </w:r>
            <w:proofErr w:type="spellEnd"/>
            <w:r>
              <w:rPr>
                <w:rFonts w:cs="Arial"/>
                <w:b w:val="0"/>
                <w:bCs/>
                <w:color w:val="000000"/>
                <w:szCs w:val="22"/>
              </w:rPr>
              <w:t>)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GNSS equipment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56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ApRES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units 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40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ApRES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antennas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75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ApRES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solar panels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2.5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75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seismometers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265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2677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automatic weather station components, including thermistor strings</w:t>
            </w:r>
          </w:p>
        </w:tc>
        <w:tc>
          <w:tcPr>
            <w:tcW w:w="14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3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:rsidR="009D7F85" w:rsidRPr="001858A7" w:rsidRDefault="009D7F85" w:rsidP="00EC3B70">
            <w:pPr>
              <w:rPr>
                <w:highlight w:val="yellow"/>
              </w:rPr>
            </w:pPr>
            <w:r>
              <w:rPr>
                <w:rFonts w:cs="Arial"/>
                <w:color w:val="000000"/>
                <w:szCs w:val="22"/>
              </w:rPr>
              <w:t>60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pelican case</w:t>
            </w:r>
          </w:p>
        </w:tc>
        <w:tc>
          <w:tcPr>
            <w:tcW w:w="72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2677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16 18-Ahr batteries for GNSS units</w:t>
            </w:r>
          </w:p>
        </w:tc>
        <w:tc>
          <w:tcPr>
            <w:tcW w:w="143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sealed non-spillable batteries</w:t>
            </w:r>
          </w:p>
        </w:tc>
        <w:tc>
          <w:tcPr>
            <w:tcW w:w="123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proofErr w:type="spellStart"/>
            <w:r>
              <w:rPr>
                <w:rFonts w:cs="Arial"/>
                <w:color w:val="000000"/>
                <w:szCs w:val="22"/>
              </w:rPr>
              <w:t>zarge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2677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lithium-ion batteries for </w:t>
            </w:r>
            <w:proofErr w:type="spellStart"/>
            <w:r>
              <w:rPr>
                <w:rFonts w:cs="Arial"/>
                <w:color w:val="000000"/>
                <w:szCs w:val="22"/>
              </w:rPr>
              <w:t>ApRES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units and the weather station</w:t>
            </w:r>
          </w:p>
        </w:tc>
        <w:tc>
          <w:tcPr>
            <w:tcW w:w="143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lithium-ion batteries </w:t>
            </w:r>
          </w:p>
        </w:tc>
        <w:tc>
          <w:tcPr>
            <w:tcW w:w="123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300</w:t>
            </w:r>
          </w:p>
        </w:tc>
      </w:tr>
      <w:tr w:rsidR="009D7F85" w:rsidTr="00EC3B70">
        <w:tc>
          <w:tcPr>
            <w:tcW w:w="1368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plastic </w:t>
            </w:r>
            <w:proofErr w:type="spellStart"/>
            <w:r>
              <w:rPr>
                <w:rFonts w:cs="Arial"/>
                <w:color w:val="000000"/>
                <w:szCs w:val="22"/>
              </w:rPr>
              <w:t>peli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case</w:t>
            </w:r>
          </w:p>
        </w:tc>
        <w:tc>
          <w:tcPr>
            <w:tcW w:w="72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2677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lithium-ion batteries for seismometers</w:t>
            </w:r>
          </w:p>
        </w:tc>
        <w:tc>
          <w:tcPr>
            <w:tcW w:w="143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lithium-ion batteries </w:t>
            </w:r>
          </w:p>
        </w:tc>
        <w:tc>
          <w:tcPr>
            <w:tcW w:w="123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981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14</w:t>
            </w:r>
          </w:p>
        </w:tc>
        <w:tc>
          <w:tcPr>
            <w:tcW w:w="1170" w:type="dxa"/>
            <w:vAlign w:val="center"/>
          </w:tcPr>
          <w:p w:rsidR="009D7F85" w:rsidRDefault="009D7F85" w:rsidP="00EC3B70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240</w:t>
            </w:r>
          </w:p>
        </w:tc>
      </w:tr>
    </w:tbl>
    <w:p w:rsidR="009D7F85" w:rsidRDefault="009D7F85" w:rsidP="009D7F85">
      <w:r w:rsidRPr="00404629">
        <w:t>No COMAIR authorized.</w:t>
      </w:r>
    </w:p>
    <w:p w:rsidR="00740190" w:rsidRDefault="00740190"/>
    <w:sectPr w:rsidR="0074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76F29"/>
    <w:multiLevelType w:val="hybridMultilevel"/>
    <w:tmpl w:val="8526A526"/>
    <w:lvl w:ilvl="0" w:tplc="09C41A44">
      <w:start w:val="1"/>
      <w:numFmt w:val="bullet"/>
      <w:pStyle w:val="Bullet-Level1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5841404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ny Kingslake">
    <w15:presenceInfo w15:providerId="None" w15:userId="Jonny Kingslak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85"/>
    <w:rsid w:val="001045ED"/>
    <w:rsid w:val="00684E42"/>
    <w:rsid w:val="00740190"/>
    <w:rsid w:val="009D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09C2"/>
  <w15:chartTrackingRefBased/>
  <w15:docId w15:val="{5C582DFD-CA02-421B-9658-05118AB3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D7F8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D7F85"/>
    <w:rPr>
      <w:rFonts w:ascii="Arial" w:eastAsia="Times New Roman" w:hAnsi="Arial" w:cs="Arial"/>
      <w:b/>
      <w:bCs/>
      <w:sz w:val="26"/>
      <w:szCs w:val="26"/>
    </w:rPr>
  </w:style>
  <w:style w:type="paragraph" w:customStyle="1" w:styleId="Bullet-Level1">
    <w:name w:val="Bullet - Level 1"/>
    <w:basedOn w:val="Normal"/>
    <w:rsid w:val="009D7F85"/>
    <w:pPr>
      <w:numPr>
        <w:numId w:val="1"/>
      </w:numPr>
      <w:spacing w:before="60" w:after="60" w:line="240" w:lineRule="auto"/>
    </w:pPr>
    <w:rPr>
      <w:rFonts w:ascii="Arial" w:eastAsia="Times New Roman" w:hAnsi="Arial" w:cs="Times New Roman"/>
      <w:szCs w:val="24"/>
    </w:rPr>
  </w:style>
  <w:style w:type="table" w:customStyle="1" w:styleId="Table-OpsNotice">
    <w:name w:val="Table - Ops Notice"/>
    <w:basedOn w:val="TableNormal"/>
    <w:rsid w:val="009D7F85"/>
    <w:pPr>
      <w:widowControl w:val="0"/>
      <w:suppressAutoHyphens/>
      <w:spacing w:before="120" w:after="120" w:line="240" w:lineRule="auto"/>
      <w:ind w:left="72"/>
    </w:pPr>
    <w:rPr>
      <w:rFonts w:ascii="Arial" w:eastAsia="Times New Roman" w:hAnsi="Arial" w:cs="Times New Roman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 w:val="0"/>
        <w:keepLines w:val="0"/>
        <w:pageBreakBefore w:val="0"/>
        <w:widowControl/>
        <w:suppressLineNumbers w:val="0"/>
        <w:suppressAutoHyphens/>
        <w:wordWrap/>
        <w:spacing w:beforeLines="0" w:before="60" w:beforeAutospacing="0" w:afterLines="0" w:after="60" w:afterAutospacing="0" w:line="240" w:lineRule="auto"/>
        <w:ind w:leftChars="0" w:left="72"/>
        <w:jc w:val="center"/>
      </w:pPr>
      <w:rPr>
        <w:rFonts w:ascii="Arial" w:hAnsi="Arial"/>
        <w:b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INSTRUCTIONS">
    <w:name w:val="INSTRUCTIONS"/>
    <w:basedOn w:val="DefaultParagraphFont"/>
    <w:rsid w:val="009D7F85"/>
    <w:rPr>
      <w:color w:val="538135" w:themeColor="accent6" w:themeShade="BF"/>
    </w:rPr>
  </w:style>
  <w:style w:type="paragraph" w:styleId="Revision">
    <w:name w:val="Revision"/>
    <w:hidden/>
    <w:uiPriority w:val="99"/>
    <w:semiHidden/>
    <w:rsid w:val="00684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USAP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Lesley (Contractor)</dc:creator>
  <cp:keywords/>
  <dc:description/>
  <cp:lastModifiedBy>Jonny Kingslake</cp:lastModifiedBy>
  <cp:revision>2</cp:revision>
  <dcterms:created xsi:type="dcterms:W3CDTF">2023-06-20T13:38:00Z</dcterms:created>
  <dcterms:modified xsi:type="dcterms:W3CDTF">2023-06-20T13:38:00Z</dcterms:modified>
</cp:coreProperties>
</file>